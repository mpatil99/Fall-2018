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24" w:rsidRPr="00EC330B" w:rsidRDefault="00E03DF6" w:rsidP="00EC33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30B">
        <w:rPr>
          <w:rFonts w:ascii="Times New Roman" w:hAnsi="Times New Roman" w:cs="Times New Roman"/>
          <w:sz w:val="24"/>
          <w:szCs w:val="24"/>
        </w:rPr>
        <w:t>Manu Patil</w:t>
      </w:r>
    </w:p>
    <w:p w:rsidR="00E03DF6" w:rsidRPr="00EC330B" w:rsidRDefault="00E03DF6" w:rsidP="00EC33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30B">
        <w:rPr>
          <w:rFonts w:ascii="Times New Roman" w:hAnsi="Times New Roman" w:cs="Times New Roman"/>
          <w:sz w:val="24"/>
          <w:szCs w:val="24"/>
        </w:rPr>
        <w:t xml:space="preserve">ISIM </w:t>
      </w:r>
      <w:proofErr w:type="gramStart"/>
      <w:r w:rsidRPr="00EC330B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Pr="00EC330B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E03DF6" w:rsidRPr="00EC330B" w:rsidRDefault="00E03DF6" w:rsidP="00EC33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30B">
        <w:rPr>
          <w:rFonts w:ascii="Times New Roman" w:hAnsi="Times New Roman" w:cs="Times New Roman"/>
          <w:sz w:val="24"/>
          <w:szCs w:val="24"/>
        </w:rPr>
        <w:t>19 September 2018</w:t>
      </w:r>
    </w:p>
    <w:p w:rsidR="00E03DF6" w:rsidRPr="00EC330B" w:rsidRDefault="00E03DF6" w:rsidP="00EC33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330B">
        <w:rPr>
          <w:rFonts w:ascii="Times New Roman" w:hAnsi="Times New Roman" w:cs="Times New Roman"/>
          <w:sz w:val="24"/>
          <w:szCs w:val="24"/>
        </w:rPr>
        <w:t>Strain Gauge Lab</w:t>
      </w:r>
    </w:p>
    <w:p w:rsidR="00E03DF6" w:rsidRPr="00EC330B" w:rsidRDefault="00E03DF6" w:rsidP="00EC33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33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DF6" w:rsidRPr="00EC330B" w:rsidRDefault="00E62DDC" w:rsidP="00EC33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30B">
        <w:rPr>
          <w:rFonts w:ascii="Times New Roman" w:hAnsi="Times New Roman" w:cs="Times New Roman"/>
          <w:sz w:val="24"/>
          <w:szCs w:val="24"/>
        </w:rPr>
        <w:t xml:space="preserve">Figure 1: </w:t>
      </w:r>
      <w:r w:rsidR="00737E5D" w:rsidRPr="00EC330B">
        <w:rPr>
          <w:rFonts w:ascii="Times New Roman" w:hAnsi="Times New Roman" w:cs="Times New Roman"/>
          <w:sz w:val="24"/>
          <w:szCs w:val="24"/>
        </w:rPr>
        <w:t xml:space="preserve">The above figure shows the change in voltage with respect to the amount of mass </w:t>
      </w:r>
      <w:r w:rsidR="00EC330B" w:rsidRPr="00EC330B">
        <w:rPr>
          <w:rFonts w:ascii="Times New Roman" w:hAnsi="Times New Roman" w:cs="Times New Roman"/>
          <w:sz w:val="24"/>
          <w:szCs w:val="24"/>
        </w:rPr>
        <w:t>added to the “fishing hook”</w:t>
      </w:r>
    </w:p>
    <w:p w:rsidR="00EC330B" w:rsidRPr="00EC330B" w:rsidRDefault="00EC330B" w:rsidP="00EC33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30B">
        <w:rPr>
          <w:rFonts w:ascii="Times New Roman" w:hAnsi="Times New Roman" w:cs="Times New Roman"/>
          <w:sz w:val="24"/>
          <w:szCs w:val="24"/>
        </w:rPr>
        <w:tab/>
        <w:t xml:space="preserve">The data was gathered by recording the average voltage of the unloaded and loaded system.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4"/>
        <w:gridCol w:w="2089"/>
        <w:gridCol w:w="1876"/>
      </w:tblGrid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Mass (grams)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Unloaded Voltage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(mV)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Loaded Voltage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(mV)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15.7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74.9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47.9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28.7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76.6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509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167.2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926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122.8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666</w:t>
            </w:r>
          </w:p>
        </w:tc>
      </w:tr>
      <w:tr w:rsidR="00EC330B" w:rsidRPr="00EC330B" w:rsidTr="00EC330B">
        <w:trPr>
          <w:trHeight w:val="290"/>
          <w:jc w:val="center"/>
        </w:trPr>
        <w:tc>
          <w:tcPr>
            <w:tcW w:w="1354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151.5</w:t>
            </w:r>
          </w:p>
        </w:tc>
        <w:tc>
          <w:tcPr>
            <w:tcW w:w="2089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76" w:type="dxa"/>
          </w:tcPr>
          <w:p w:rsidR="00EC330B" w:rsidRPr="00EC330B" w:rsidRDefault="00EC330B" w:rsidP="00EC33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801</w:t>
            </w:r>
          </w:p>
        </w:tc>
      </w:tr>
    </w:tbl>
    <w:p w:rsidR="00A14515" w:rsidRDefault="00067822" w:rsidP="00EC3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14515" w:rsidRDefault="006C6EBA" w:rsidP="00EC3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associated change in electrical resistance </w:t>
      </w:r>
      <w:r w:rsidR="00D7348F">
        <w:rPr>
          <w:rFonts w:ascii="Times New Roman" w:hAnsi="Times New Roman" w:cs="Times New Roman"/>
          <w:sz w:val="24"/>
          <w:szCs w:val="24"/>
        </w:rPr>
        <w:t xml:space="preserve">is </w:t>
      </w:r>
      <w:r w:rsidR="00633A0C">
        <w:rPr>
          <w:rFonts w:ascii="Times New Roman" w:hAnsi="Times New Roman" w:cs="Times New Roman"/>
          <w:sz w:val="24"/>
          <w:szCs w:val="24"/>
        </w:rPr>
        <w:t>that would cause a change in voltage of 20mV</w:t>
      </w:r>
      <w:r w:rsidR="009B436F">
        <w:rPr>
          <w:rFonts w:ascii="Times New Roman" w:hAnsi="Times New Roman" w:cs="Times New Roman"/>
          <w:sz w:val="24"/>
          <w:szCs w:val="24"/>
        </w:rPr>
        <w:t xml:space="preserve"> is .003717Ω</w:t>
      </w:r>
      <w:r w:rsidR="005E39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515" w:rsidRDefault="00A14515" w:rsidP="00EC33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515" w:rsidRDefault="00A14515" w:rsidP="00EC33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30B" w:rsidRDefault="00067822" w:rsidP="00EC3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approximate</w:t>
      </w:r>
      <w:r w:rsidR="006C6EB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mass that would cause a 20mV change we can use </w:t>
      </w:r>
      <w:r w:rsidR="000218CB">
        <w:rPr>
          <w:rFonts w:ascii="Times New Roman" w:hAnsi="Times New Roman" w:cs="Times New Roman"/>
          <w:sz w:val="24"/>
          <w:szCs w:val="24"/>
        </w:rPr>
        <w:t>equation of the line of best fit</w:t>
      </w:r>
      <w:r w:rsidR="009B436F">
        <w:rPr>
          <w:rFonts w:ascii="Times New Roman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>V=  5.1036m-18.094</m:t>
        </m:r>
      </m:oMath>
      <w:r w:rsidR="000218CB">
        <w:rPr>
          <w:rFonts w:ascii="Times New Roman" w:eastAsiaTheme="minorEastAsia" w:hAnsi="Times New Roman" w:cs="Times New Roman"/>
          <w:sz w:val="24"/>
          <w:szCs w:val="24"/>
        </w:rPr>
        <w:t xml:space="preserve">. Using this equation, it was calculated that a 7.46 gram mass would cause a 20mV change. </w:t>
      </w:r>
    </w:p>
    <w:p w:rsidR="000218CB" w:rsidRPr="00EC330B" w:rsidRDefault="000218CB" w:rsidP="00EC330B">
      <w:pPr>
        <w:spacing w:after="0"/>
        <w:rPr>
          <w:ins w:id="0" w:author="Manu Patil" w:date="2018-09-19T13:33:00Z"/>
          <w:rFonts w:ascii="Times New Roman" w:hAnsi="Times New Roman" w:cs="Times New Roman"/>
          <w:sz w:val="24"/>
          <w:szCs w:val="24"/>
        </w:rPr>
      </w:pPr>
    </w:p>
    <w:p w:rsidR="009B436F" w:rsidRDefault="009B436F" w:rsidP="00EC330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B436F" w:rsidRDefault="009B436F" w:rsidP="00EC330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03DF6" w:rsidRPr="00EC330B" w:rsidRDefault="009B436F" w:rsidP="00EC330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781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1" b="48765"/>
                    <a:stretch/>
                  </pic:blipFill>
                  <pic:spPr bwMode="auto">
                    <a:xfrm>
                      <a:off x="0" y="0"/>
                      <a:ext cx="533781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DF6" w:rsidRPr="00EC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F6"/>
    <w:rsid w:val="000218CB"/>
    <w:rsid w:val="00067822"/>
    <w:rsid w:val="005E3991"/>
    <w:rsid w:val="00633A0C"/>
    <w:rsid w:val="006C6EBA"/>
    <w:rsid w:val="00737E5D"/>
    <w:rsid w:val="008C0224"/>
    <w:rsid w:val="009B436F"/>
    <w:rsid w:val="00A14515"/>
    <w:rsid w:val="00D13BF5"/>
    <w:rsid w:val="00D7348F"/>
    <w:rsid w:val="00E03DF6"/>
    <w:rsid w:val="00E62DDC"/>
    <w:rsid w:val="00EC330B"/>
    <w:rsid w:val="00FE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2C37"/>
  <w15:chartTrackingRefBased/>
  <w15:docId w15:val="{EAE6B8BB-8048-4212-B3D8-DF95ADC4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F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1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2</cp:revision>
  <dcterms:created xsi:type="dcterms:W3CDTF">2018-09-19T17:31:00Z</dcterms:created>
  <dcterms:modified xsi:type="dcterms:W3CDTF">2018-09-24T18:38:00Z</dcterms:modified>
</cp:coreProperties>
</file>